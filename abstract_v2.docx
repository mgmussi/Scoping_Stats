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45B88" w14:textId="77777777" w:rsidR="00031E56" w:rsidRPr="00946889" w:rsidRDefault="00946889">
      <w:r w:rsidRPr="00946889">
        <w:rPr>
          <w:rFonts w:ascii="Arial" w:hAnsi="Arial" w:cs="Arial"/>
          <w:iCs/>
          <w:color w:val="222222"/>
          <w:shd w:val="clear" w:color="auto" w:fill="FFFFFF"/>
        </w:rPr>
        <w:t>Most hybrid brain-computer interfaces (</w:t>
      </w:r>
      <w:proofErr w:type="spellStart"/>
      <w:r w:rsidRPr="00946889">
        <w:rPr>
          <w:rFonts w:ascii="Arial" w:hAnsi="Arial" w:cs="Arial"/>
          <w:iCs/>
          <w:color w:val="222222"/>
          <w:shd w:val="clear" w:color="auto" w:fill="FFFFFF"/>
        </w:rPr>
        <w:t>hBCI</w:t>
      </w:r>
      <w:proofErr w:type="spellEnd"/>
      <w:r w:rsidRPr="00946889">
        <w:rPr>
          <w:rFonts w:ascii="Arial" w:hAnsi="Arial" w:cs="Arial"/>
          <w:iCs/>
          <w:color w:val="222222"/>
          <w:shd w:val="clear" w:color="auto" w:fill="FFFFFF"/>
        </w:rPr>
        <w:t xml:space="preserve">) aim at </w:t>
      </w:r>
      <w:del w:id="0" w:author="K A" w:date="2022-07-26T13:01:00Z">
        <w:r w:rsidRPr="00946889" w:rsidDel="00946889">
          <w:rPr>
            <w:rFonts w:ascii="Arial" w:hAnsi="Arial" w:cs="Arial"/>
            <w:iCs/>
            <w:color w:val="222222"/>
            <w:shd w:val="clear" w:color="auto" w:fill="FFFFFF"/>
          </w:rPr>
          <w:delText xml:space="preserve">surpassing </w:delText>
        </w:r>
      </w:del>
      <w:ins w:id="1" w:author="K A" w:date="2022-07-26T13:01:00Z">
        <w:r>
          <w:rPr>
            <w:rFonts w:ascii="Arial" w:hAnsi="Arial" w:cs="Arial"/>
            <w:iCs/>
            <w:color w:val="222222"/>
            <w:shd w:val="clear" w:color="auto" w:fill="FFFFFF"/>
          </w:rPr>
          <w:t>improving</w:t>
        </w:r>
        <w:r w:rsidRPr="00946889">
          <w:rPr>
            <w:rFonts w:ascii="Arial" w:hAnsi="Arial" w:cs="Arial"/>
            <w:iCs/>
            <w:color w:val="222222"/>
            <w:shd w:val="clear" w:color="auto" w:fill="FFFFFF"/>
          </w:rPr>
          <w:t xml:space="preserve"> </w:t>
        </w:r>
      </w:ins>
      <w:r w:rsidRPr="00946889">
        <w:rPr>
          <w:rFonts w:ascii="Arial" w:hAnsi="Arial" w:cs="Arial"/>
          <w:iCs/>
          <w:color w:val="222222"/>
          <w:shd w:val="clear" w:color="auto" w:fill="FFFFFF"/>
        </w:rPr>
        <w:t xml:space="preserve">the performance of single-input </w:t>
      </w:r>
      <w:proofErr w:type="spellStart"/>
      <w:r w:rsidRPr="00946889">
        <w:rPr>
          <w:rFonts w:ascii="Arial" w:hAnsi="Arial" w:cs="Arial"/>
          <w:iCs/>
          <w:color w:val="222222"/>
          <w:shd w:val="clear" w:color="auto" w:fill="FFFFFF"/>
        </w:rPr>
        <w:t>BCI</w:t>
      </w:r>
      <w:proofErr w:type="spellEnd"/>
      <w:r w:rsidRPr="00946889">
        <w:rPr>
          <w:rFonts w:ascii="Arial" w:hAnsi="Arial" w:cs="Arial"/>
          <w:iCs/>
          <w:color w:val="222222"/>
          <w:shd w:val="clear" w:color="auto" w:fill="FFFFFF"/>
        </w:rPr>
        <w:t xml:space="preserve">. Many combinations are possible </w:t>
      </w:r>
      <w:del w:id="2" w:author="K A" w:date="2022-07-26T13:01:00Z">
        <w:r w:rsidRPr="00946889" w:rsidDel="00946889">
          <w:rPr>
            <w:rFonts w:ascii="Arial" w:hAnsi="Arial" w:cs="Arial"/>
            <w:iCs/>
            <w:color w:val="222222"/>
            <w:shd w:val="clear" w:color="auto" w:fill="FFFFFF"/>
          </w:rPr>
          <w:delText xml:space="preserve">that can </w:delText>
        </w:r>
      </w:del>
      <w:ins w:id="3" w:author="K A" w:date="2022-07-26T13:01:00Z">
        <w:r>
          <w:rPr>
            <w:rFonts w:ascii="Arial" w:hAnsi="Arial" w:cs="Arial"/>
            <w:iCs/>
            <w:color w:val="222222"/>
            <w:shd w:val="clear" w:color="auto" w:fill="FFFFFF"/>
          </w:rPr>
          <w:t xml:space="preserve">to </w:t>
        </w:r>
      </w:ins>
      <w:r w:rsidRPr="00946889">
        <w:rPr>
          <w:rFonts w:ascii="Arial" w:hAnsi="Arial" w:cs="Arial"/>
          <w:iCs/>
          <w:color w:val="222222"/>
          <w:shd w:val="clear" w:color="auto" w:fill="FFFFFF"/>
        </w:rPr>
        <w:t xml:space="preserve">configure an </w:t>
      </w:r>
      <w:proofErr w:type="spellStart"/>
      <w:r w:rsidRPr="00946889">
        <w:rPr>
          <w:rFonts w:ascii="Arial" w:hAnsi="Arial" w:cs="Arial"/>
          <w:iCs/>
          <w:color w:val="222222"/>
          <w:shd w:val="clear" w:color="auto" w:fill="FFFFFF"/>
        </w:rPr>
        <w:t>hBCI</w:t>
      </w:r>
      <w:proofErr w:type="spellEnd"/>
      <w:r w:rsidRPr="00946889">
        <w:rPr>
          <w:rFonts w:ascii="Arial" w:hAnsi="Arial" w:cs="Arial"/>
          <w:iCs/>
          <w:color w:val="222222"/>
          <w:shd w:val="clear" w:color="auto" w:fill="FFFFFF"/>
        </w:rPr>
        <w:t xml:space="preserve">, such as using multiple </w:t>
      </w:r>
      <w:ins w:id="4" w:author="K A" w:date="2022-07-26T13:01:00Z">
        <w:r>
          <w:rPr>
            <w:rFonts w:ascii="Arial" w:hAnsi="Arial" w:cs="Arial"/>
            <w:iCs/>
            <w:color w:val="222222"/>
            <w:shd w:val="clear" w:color="auto" w:fill="FFFFFF"/>
          </w:rPr>
          <w:t xml:space="preserve">brain </w:t>
        </w:r>
      </w:ins>
      <w:r w:rsidRPr="00946889">
        <w:rPr>
          <w:rFonts w:ascii="Arial" w:hAnsi="Arial" w:cs="Arial"/>
          <w:iCs/>
          <w:color w:val="222222"/>
          <w:shd w:val="clear" w:color="auto" w:fill="FFFFFF"/>
        </w:rPr>
        <w:t xml:space="preserve">input signals, different stimuli or more than one </w:t>
      </w:r>
      <w:del w:id="5" w:author="K A" w:date="2022-07-26T13:02:00Z">
        <w:r w:rsidRPr="00946889" w:rsidDel="00946889">
          <w:rPr>
            <w:rFonts w:ascii="Arial" w:hAnsi="Arial" w:cs="Arial"/>
            <w:iCs/>
            <w:color w:val="222222"/>
            <w:shd w:val="clear" w:color="auto" w:fill="FFFFFF"/>
          </w:rPr>
          <w:delText>sense</w:delText>
        </w:r>
      </w:del>
      <w:ins w:id="6" w:author="K A" w:date="2022-07-26T13:02:00Z">
        <w:r>
          <w:rPr>
            <w:rFonts w:ascii="Arial" w:hAnsi="Arial" w:cs="Arial"/>
            <w:iCs/>
            <w:color w:val="222222"/>
            <w:shd w:val="clear" w:color="auto" w:fill="FFFFFF"/>
          </w:rPr>
          <w:t>input system</w:t>
        </w:r>
      </w:ins>
      <w:r w:rsidRPr="00946889">
        <w:rPr>
          <w:rFonts w:ascii="Arial" w:hAnsi="Arial" w:cs="Arial"/>
          <w:iCs/>
          <w:color w:val="222222"/>
          <w:shd w:val="clear" w:color="auto" w:fill="FFFFFF"/>
        </w:rPr>
        <w:t xml:space="preserve">. Multiple studies have been done since 2010 where such interfaces have been tested and analysed. </w:t>
      </w:r>
      <w:del w:id="7" w:author="K A" w:date="2022-07-26T13:02:00Z">
        <w:r w:rsidRPr="00946889" w:rsidDel="00946889">
          <w:rPr>
            <w:rFonts w:ascii="Arial" w:hAnsi="Arial" w:cs="Arial"/>
            <w:iCs/>
            <w:color w:val="222222"/>
            <w:shd w:val="clear" w:color="auto" w:fill="FFFFFF"/>
          </w:rPr>
          <w:delText xml:space="preserve">Yet, in twelve years, hardly any research has been done with children and hBCI. </w:delText>
        </w:r>
      </w:del>
      <w:r w:rsidRPr="00946889">
        <w:rPr>
          <w:rFonts w:ascii="Arial" w:hAnsi="Arial" w:cs="Arial"/>
          <w:iCs/>
          <w:color w:val="222222"/>
          <w:shd w:val="clear" w:color="auto" w:fill="FFFFFF"/>
        </w:rPr>
        <w:t xml:space="preserve">Results and conclusions </w:t>
      </w:r>
      <w:del w:id="8" w:author="K A" w:date="2022-07-26T13:02:00Z">
        <w:r w:rsidRPr="00946889" w:rsidDel="00946889">
          <w:rPr>
            <w:rFonts w:ascii="Arial" w:hAnsi="Arial" w:cs="Arial"/>
            <w:iCs/>
            <w:color w:val="222222"/>
            <w:shd w:val="clear" w:color="auto" w:fill="FFFFFF"/>
          </w:rPr>
          <w:delText xml:space="preserve">point at </w:delText>
        </w:r>
      </w:del>
      <w:ins w:id="9" w:author="K A" w:date="2022-07-26T13:02:00Z">
        <w:r>
          <w:rPr>
            <w:rFonts w:ascii="Arial" w:hAnsi="Arial" w:cs="Arial"/>
            <w:iCs/>
            <w:color w:val="222222"/>
            <w:shd w:val="clear" w:color="auto" w:fill="FFFFFF"/>
          </w:rPr>
          <w:t xml:space="preserve">are </w:t>
        </w:r>
      </w:ins>
      <w:r w:rsidRPr="00946889">
        <w:rPr>
          <w:rFonts w:ascii="Arial" w:hAnsi="Arial" w:cs="Arial"/>
          <w:iCs/>
          <w:color w:val="222222"/>
          <w:shd w:val="clear" w:color="auto" w:fill="FFFFFF"/>
        </w:rPr>
        <w:t xml:space="preserve">promising </w:t>
      </w:r>
      <w:del w:id="10" w:author="K A" w:date="2022-07-26T13:02:00Z">
        <w:r w:rsidRPr="00946889" w:rsidDel="00946889">
          <w:rPr>
            <w:rFonts w:ascii="Arial" w:hAnsi="Arial" w:cs="Arial"/>
            <w:iCs/>
            <w:color w:val="222222"/>
            <w:shd w:val="clear" w:color="auto" w:fill="FFFFFF"/>
          </w:rPr>
          <w:delText xml:space="preserve">results </w:delText>
        </w:r>
      </w:del>
      <w:r w:rsidRPr="00946889">
        <w:rPr>
          <w:rFonts w:ascii="Arial" w:hAnsi="Arial" w:cs="Arial"/>
          <w:iCs/>
          <w:color w:val="222222"/>
          <w:shd w:val="clear" w:color="auto" w:fill="FFFFFF"/>
        </w:rPr>
        <w:t xml:space="preserve">but little has been discussed as to what is the best approach for the </w:t>
      </w:r>
      <w:proofErr w:type="spellStart"/>
      <w:r w:rsidRPr="00946889">
        <w:rPr>
          <w:rFonts w:ascii="Arial" w:hAnsi="Arial" w:cs="Arial"/>
          <w:iCs/>
          <w:color w:val="222222"/>
          <w:shd w:val="clear" w:color="auto" w:fill="FFFFFF"/>
        </w:rPr>
        <w:t>peadiatric</w:t>
      </w:r>
      <w:proofErr w:type="spellEnd"/>
      <w:r w:rsidRPr="00946889">
        <w:rPr>
          <w:rFonts w:ascii="Arial" w:hAnsi="Arial" w:cs="Arial"/>
          <w:iCs/>
          <w:color w:val="222222"/>
          <w:shd w:val="clear" w:color="auto" w:fill="FFFFFF"/>
        </w:rPr>
        <w:t xml:space="preserve"> population</w:t>
      </w:r>
      <w:ins w:id="11" w:author="K A" w:date="2022-07-26T13:03:00Z">
        <w:r>
          <w:rPr>
            <w:rFonts w:ascii="Arial" w:hAnsi="Arial" w:cs="Arial"/>
            <w:iCs/>
            <w:color w:val="222222"/>
            <w:shd w:val="clear" w:color="auto" w:fill="FFFFFF"/>
          </w:rPr>
          <w:t>,</w:t>
        </w:r>
      </w:ins>
      <w:r w:rsidRPr="00946889">
        <w:rPr>
          <w:rFonts w:ascii="Arial" w:hAnsi="Arial" w:cs="Arial"/>
          <w:iCs/>
          <w:color w:val="222222"/>
          <w:shd w:val="clear" w:color="auto" w:fill="FFFFFF"/>
        </w:rPr>
        <w:t xml:space="preserve"> should they use </w:t>
      </w:r>
      <w:proofErr w:type="spellStart"/>
      <w:r w:rsidRPr="00946889">
        <w:rPr>
          <w:rFonts w:ascii="Arial" w:hAnsi="Arial" w:cs="Arial"/>
          <w:iCs/>
          <w:color w:val="222222"/>
          <w:shd w:val="clear" w:color="auto" w:fill="FFFFFF"/>
        </w:rPr>
        <w:t>hBCI</w:t>
      </w:r>
      <w:proofErr w:type="spellEnd"/>
      <w:r w:rsidRPr="00946889">
        <w:rPr>
          <w:rFonts w:ascii="Arial" w:hAnsi="Arial" w:cs="Arial"/>
          <w:iCs/>
          <w:color w:val="222222"/>
          <w:shd w:val="clear" w:color="auto" w:fill="FFFFFF"/>
        </w:rPr>
        <w:t xml:space="preserve"> as an assistive technology. As previous research shows, children might face greater challenges when using </w:t>
      </w:r>
      <w:proofErr w:type="spellStart"/>
      <w:r w:rsidRPr="00946889">
        <w:rPr>
          <w:rFonts w:ascii="Arial" w:hAnsi="Arial" w:cs="Arial"/>
          <w:iCs/>
          <w:color w:val="222222"/>
          <w:shd w:val="clear" w:color="auto" w:fill="FFFFFF"/>
        </w:rPr>
        <w:t>BCI</w:t>
      </w:r>
      <w:proofErr w:type="spellEnd"/>
      <w:r w:rsidRPr="00946889">
        <w:rPr>
          <w:rFonts w:ascii="Arial" w:hAnsi="Arial" w:cs="Arial"/>
          <w:iCs/>
          <w:color w:val="222222"/>
          <w:shd w:val="clear" w:color="auto" w:fill="FFFFFF"/>
        </w:rPr>
        <w:t xml:space="preserve"> and might benefit from less complex interfaces. Hence, </w:t>
      </w:r>
      <w:ins w:id="12" w:author="K A" w:date="2022-07-26T13:03:00Z">
        <w:r>
          <w:rPr>
            <w:rFonts w:ascii="Arial" w:hAnsi="Arial" w:cs="Arial"/>
            <w:iCs/>
            <w:color w:val="222222"/>
            <w:shd w:val="clear" w:color="auto" w:fill="FFFFFF"/>
          </w:rPr>
          <w:t>i</w:t>
        </w:r>
      </w:ins>
      <w:del w:id="13" w:author="K A" w:date="2022-07-26T13:03:00Z">
        <w:r w:rsidRPr="00946889" w:rsidDel="00946889">
          <w:rPr>
            <w:rFonts w:ascii="Arial" w:hAnsi="Arial" w:cs="Arial"/>
            <w:iCs/>
            <w:color w:val="222222"/>
            <w:shd w:val="clear" w:color="auto" w:fill="FFFFFF"/>
          </w:rPr>
          <w:delText>o</w:delText>
        </w:r>
      </w:del>
      <w:r w:rsidRPr="00946889">
        <w:rPr>
          <w:rFonts w:ascii="Arial" w:hAnsi="Arial" w:cs="Arial"/>
          <w:iCs/>
          <w:color w:val="222222"/>
          <w:shd w:val="clear" w:color="auto" w:fill="FFFFFF"/>
        </w:rPr>
        <w:t xml:space="preserve">n this scoping review we included 42 papers that developed </w:t>
      </w:r>
      <w:del w:id="14" w:author="K A" w:date="2022-07-26T13:03:00Z">
        <w:r w:rsidRPr="00946889" w:rsidDel="00946889">
          <w:rPr>
            <w:rFonts w:ascii="Arial" w:hAnsi="Arial" w:cs="Arial"/>
            <w:iCs/>
            <w:color w:val="222222"/>
            <w:shd w:val="clear" w:color="auto" w:fill="FFFFFF"/>
          </w:rPr>
          <w:delText xml:space="preserve">hybrid </w:delText>
        </w:r>
      </w:del>
      <w:proofErr w:type="spellStart"/>
      <w:ins w:id="15" w:author="K A" w:date="2022-07-26T13:03:00Z">
        <w:r>
          <w:rPr>
            <w:rFonts w:ascii="Arial" w:hAnsi="Arial" w:cs="Arial"/>
            <w:iCs/>
            <w:color w:val="222222"/>
            <w:shd w:val="clear" w:color="auto" w:fill="FFFFFF"/>
          </w:rPr>
          <w:t>hBCI</w:t>
        </w:r>
        <w:proofErr w:type="spellEnd"/>
        <w:r>
          <w:rPr>
            <w:rFonts w:ascii="Arial" w:hAnsi="Arial" w:cs="Arial"/>
            <w:iCs/>
            <w:color w:val="222222"/>
            <w:shd w:val="clear" w:color="auto" w:fill="FFFFFF"/>
          </w:rPr>
          <w:t xml:space="preserve"> </w:t>
        </w:r>
      </w:ins>
      <w:del w:id="16" w:author="K A" w:date="2022-07-26T13:03:00Z">
        <w:r w:rsidRPr="00946889" w:rsidDel="00946889">
          <w:rPr>
            <w:rFonts w:ascii="Arial" w:hAnsi="Arial" w:cs="Arial"/>
            <w:iCs/>
            <w:color w:val="222222"/>
            <w:shd w:val="clear" w:color="auto" w:fill="FFFFFF"/>
          </w:rPr>
          <w:delText xml:space="preserve">interfaces </w:delText>
        </w:r>
      </w:del>
      <w:ins w:id="17" w:author="K A" w:date="2022-07-26T13:03:00Z">
        <w:r>
          <w:rPr>
            <w:rFonts w:ascii="Arial" w:hAnsi="Arial" w:cs="Arial"/>
            <w:iCs/>
            <w:color w:val="222222"/>
            <w:shd w:val="clear" w:color="auto" w:fill="FFFFFF"/>
          </w:rPr>
          <w:t xml:space="preserve">systems </w:t>
        </w:r>
      </w:ins>
      <w:r w:rsidRPr="00946889">
        <w:rPr>
          <w:rFonts w:ascii="Arial" w:hAnsi="Arial" w:cs="Arial"/>
          <w:iCs/>
          <w:color w:val="222222"/>
          <w:shd w:val="clear" w:color="auto" w:fill="FFFFFF"/>
        </w:rPr>
        <w:t xml:space="preserve">for the purpose of control </w:t>
      </w:r>
      <w:ins w:id="18" w:author="K A" w:date="2022-07-26T13:03:00Z">
        <w:r>
          <w:rPr>
            <w:rFonts w:ascii="Arial" w:hAnsi="Arial" w:cs="Arial"/>
            <w:iCs/>
            <w:color w:val="222222"/>
            <w:shd w:val="clear" w:color="auto" w:fill="FFFFFF"/>
          </w:rPr>
          <w:t xml:space="preserve">of assistive devices or communication software, </w:t>
        </w:r>
      </w:ins>
      <w:r w:rsidRPr="00946889">
        <w:rPr>
          <w:rFonts w:ascii="Arial" w:hAnsi="Arial" w:cs="Arial"/>
          <w:iCs/>
          <w:color w:val="222222"/>
          <w:shd w:val="clear" w:color="auto" w:fill="FFFFFF"/>
        </w:rPr>
        <w:t xml:space="preserve">and we analysed them through the lenses of potential use in clinical settings and for children. We extracted taxonomic categories proposed in previous studies to describe what kinds of interfaces have been developed. We also proposed interface characteristics that could be observed in different </w:t>
      </w:r>
      <w:proofErr w:type="spellStart"/>
      <w:r w:rsidRPr="00946889">
        <w:rPr>
          <w:rFonts w:ascii="Arial" w:hAnsi="Arial" w:cs="Arial"/>
          <w:iCs/>
          <w:color w:val="222222"/>
          <w:shd w:val="clear" w:color="auto" w:fill="FFFFFF"/>
        </w:rPr>
        <w:t>hBCI</w:t>
      </w:r>
      <w:proofErr w:type="spellEnd"/>
      <w:r w:rsidRPr="00946889">
        <w:rPr>
          <w:rFonts w:ascii="Arial" w:hAnsi="Arial" w:cs="Arial"/>
          <w:iCs/>
          <w:color w:val="222222"/>
          <w:shd w:val="clear" w:color="auto" w:fill="FFFFFF"/>
        </w:rPr>
        <w:t xml:space="preserve">, such as type of target, number of targets and number of steps before selection. Then, we discussed how each of the extracted characteristics could influence on the overall complexity of the system and what might be the best options for applications </w:t>
      </w:r>
      <w:del w:id="19" w:author="K A" w:date="2022-07-26T13:04:00Z">
        <w:r w:rsidRPr="00946889" w:rsidDel="00946889">
          <w:rPr>
            <w:rFonts w:ascii="Arial" w:hAnsi="Arial" w:cs="Arial"/>
            <w:iCs/>
            <w:color w:val="222222"/>
            <w:shd w:val="clear" w:color="auto" w:fill="FFFFFF"/>
          </w:rPr>
          <w:delText xml:space="preserve">geared towards </w:delText>
        </w:r>
      </w:del>
      <w:ins w:id="20" w:author="K A" w:date="2022-07-26T13:04:00Z">
        <w:r>
          <w:rPr>
            <w:rFonts w:ascii="Arial" w:hAnsi="Arial" w:cs="Arial"/>
            <w:iCs/>
            <w:color w:val="222222"/>
            <w:shd w:val="clear" w:color="auto" w:fill="FFFFFF"/>
          </w:rPr>
          <w:t xml:space="preserve">for </w:t>
        </w:r>
      </w:ins>
      <w:r w:rsidRPr="00946889">
        <w:rPr>
          <w:rFonts w:ascii="Arial" w:hAnsi="Arial" w:cs="Arial"/>
          <w:iCs/>
          <w:color w:val="222222"/>
          <w:shd w:val="clear" w:color="auto" w:fill="FFFFFF"/>
        </w:rPr>
        <w:t xml:space="preserve">children. Effectiveness and efficiency were also collected and included on the analysis. We concluded that the least complex interfaces might involve having single brain inputs, </w:t>
      </w:r>
      <w:commentRangeStart w:id="21"/>
      <w:r w:rsidRPr="00946889">
        <w:rPr>
          <w:rFonts w:ascii="Arial" w:hAnsi="Arial" w:cs="Arial"/>
          <w:iCs/>
          <w:color w:val="222222"/>
          <w:shd w:val="clear" w:color="auto" w:fill="FFFFFF"/>
        </w:rPr>
        <w:t>with a sequential role of operation,</w:t>
      </w:r>
      <w:commentRangeEnd w:id="21"/>
      <w:r>
        <w:rPr>
          <w:rStyle w:val="CommentReference"/>
        </w:rPr>
        <w:commentReference w:id="21"/>
      </w:r>
      <w:r w:rsidRPr="00946889">
        <w:rPr>
          <w:rFonts w:ascii="Arial" w:hAnsi="Arial" w:cs="Arial"/>
          <w:iCs/>
          <w:color w:val="222222"/>
          <w:shd w:val="clear" w:color="auto" w:fill="FFFFFF"/>
        </w:rPr>
        <w:t xml:space="preserve"> visual stimuli and external inputs. Those interfaces might also use few targets from the </w:t>
      </w:r>
      <w:commentRangeStart w:id="22"/>
      <w:proofErr w:type="spellStart"/>
      <w:r w:rsidRPr="00946889">
        <w:rPr>
          <w:rFonts w:ascii="Arial" w:hAnsi="Arial" w:cs="Arial"/>
          <w:iCs/>
          <w:color w:val="222222"/>
          <w:shd w:val="clear" w:color="auto" w:fill="FFFFFF"/>
        </w:rPr>
        <w:t>strobic</w:t>
      </w:r>
      <w:proofErr w:type="spellEnd"/>
      <w:r w:rsidRPr="00946889">
        <w:rPr>
          <w:rFonts w:ascii="Arial" w:hAnsi="Arial" w:cs="Arial"/>
          <w:iCs/>
          <w:color w:val="222222"/>
          <w:shd w:val="clear" w:color="auto" w:fill="FFFFFF"/>
        </w:rPr>
        <w:t xml:space="preserve"> </w:t>
      </w:r>
      <w:commentRangeEnd w:id="22"/>
      <w:r>
        <w:rPr>
          <w:rStyle w:val="CommentReference"/>
        </w:rPr>
        <w:commentReference w:id="22"/>
      </w:r>
      <w:r w:rsidRPr="00946889">
        <w:rPr>
          <w:rFonts w:ascii="Arial" w:hAnsi="Arial" w:cs="Arial"/>
          <w:iCs/>
          <w:color w:val="222222"/>
          <w:shd w:val="clear" w:color="auto" w:fill="FFFFFF"/>
        </w:rPr>
        <w:t xml:space="preserve">type, with one or two steps before the final selection. We hope this review can be used as a guideline for future </w:t>
      </w:r>
      <w:proofErr w:type="spellStart"/>
      <w:r w:rsidRPr="00946889">
        <w:rPr>
          <w:rFonts w:ascii="Arial" w:hAnsi="Arial" w:cs="Arial"/>
          <w:iCs/>
          <w:color w:val="222222"/>
          <w:shd w:val="clear" w:color="auto" w:fill="FFFFFF"/>
        </w:rPr>
        <w:t>hBCI</w:t>
      </w:r>
      <w:proofErr w:type="spellEnd"/>
      <w:r w:rsidRPr="00946889">
        <w:rPr>
          <w:rFonts w:ascii="Arial" w:hAnsi="Arial" w:cs="Arial"/>
          <w:iCs/>
          <w:color w:val="222222"/>
          <w:shd w:val="clear" w:color="auto" w:fill="FFFFFF"/>
        </w:rPr>
        <w:t xml:space="preserve"> developments and as an incentive to the design of interfaces that can also serve children.</w:t>
      </w:r>
      <w:bookmarkStart w:id="23" w:name="_GoBack"/>
      <w:bookmarkEnd w:id="23"/>
    </w:p>
    <w:sectPr w:rsidR="00031E56" w:rsidRPr="0094688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K A" w:date="2022-07-26T13:05:00Z" w:initials="KA">
    <w:p w14:paraId="1FAC3F75" w14:textId="77777777" w:rsidR="00946889" w:rsidRDefault="00946889">
      <w:pPr>
        <w:pStyle w:val="CommentText"/>
      </w:pPr>
      <w:r>
        <w:rPr>
          <w:rStyle w:val="CommentReference"/>
        </w:rPr>
        <w:annotationRef/>
      </w:r>
      <w:r>
        <w:t xml:space="preserve">should this be the last in the list?  </w:t>
      </w:r>
    </w:p>
    <w:p w14:paraId="2E0B4186" w14:textId="77777777" w:rsidR="00946889" w:rsidRDefault="00946889">
      <w:pPr>
        <w:pStyle w:val="CommentText"/>
      </w:pPr>
      <w:r>
        <w:t xml:space="preserve">brain input + external input +visual stimulation, and then this part about sequential role of </w:t>
      </w:r>
      <w:proofErr w:type="spellStart"/>
      <w:r>
        <w:t>operaton</w:t>
      </w:r>
      <w:proofErr w:type="spellEnd"/>
      <w:r>
        <w:t xml:space="preserve">.  BTW that doesn't make too much sense until the reader reads the definition.  is there a way you can write out what sequential role of operation means?  </w:t>
      </w:r>
    </w:p>
  </w:comment>
  <w:comment w:id="22" w:author="K A" w:date="2022-07-26T13:06:00Z" w:initials="KA">
    <w:p w14:paraId="00DD793E" w14:textId="77777777" w:rsidR="00946889" w:rsidRDefault="00946889">
      <w:pPr>
        <w:pStyle w:val="CommentText"/>
      </w:pPr>
      <w:r>
        <w:rPr>
          <w:rStyle w:val="CommentReference"/>
        </w:rPr>
        <w:annotationRef/>
      </w:r>
      <w:r>
        <w:t xml:space="preserve">ditto, use simpler words here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0B4186" w15:done="0"/>
  <w15:commentEx w15:paraId="00DD79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 A">
    <w15:presenceInfo w15:providerId="Windows Live" w15:userId="fa4b1a2cb5396f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89"/>
    <w:rsid w:val="00010528"/>
    <w:rsid w:val="000276C0"/>
    <w:rsid w:val="00031E56"/>
    <w:rsid w:val="0006034F"/>
    <w:rsid w:val="0008044F"/>
    <w:rsid w:val="000A38F7"/>
    <w:rsid w:val="000F7B13"/>
    <w:rsid w:val="0017311D"/>
    <w:rsid w:val="001822B0"/>
    <w:rsid w:val="001C4560"/>
    <w:rsid w:val="00247A0C"/>
    <w:rsid w:val="00266ECC"/>
    <w:rsid w:val="00311172"/>
    <w:rsid w:val="0031384D"/>
    <w:rsid w:val="00361265"/>
    <w:rsid w:val="00364722"/>
    <w:rsid w:val="003B0BDF"/>
    <w:rsid w:val="003C069F"/>
    <w:rsid w:val="003C5277"/>
    <w:rsid w:val="003E2CE9"/>
    <w:rsid w:val="003E63F7"/>
    <w:rsid w:val="004155D5"/>
    <w:rsid w:val="00442FD1"/>
    <w:rsid w:val="00473006"/>
    <w:rsid w:val="004D4FEC"/>
    <w:rsid w:val="005005A4"/>
    <w:rsid w:val="005B1E00"/>
    <w:rsid w:val="005C72F4"/>
    <w:rsid w:val="005D165C"/>
    <w:rsid w:val="005D1CC6"/>
    <w:rsid w:val="00601C27"/>
    <w:rsid w:val="0061046E"/>
    <w:rsid w:val="006270AD"/>
    <w:rsid w:val="0064745C"/>
    <w:rsid w:val="00652B54"/>
    <w:rsid w:val="00667837"/>
    <w:rsid w:val="00670C06"/>
    <w:rsid w:val="00692398"/>
    <w:rsid w:val="006F0008"/>
    <w:rsid w:val="006F42FF"/>
    <w:rsid w:val="00764DFE"/>
    <w:rsid w:val="0077626B"/>
    <w:rsid w:val="00781F53"/>
    <w:rsid w:val="007C3CC1"/>
    <w:rsid w:val="007F25EB"/>
    <w:rsid w:val="00872941"/>
    <w:rsid w:val="008A46B1"/>
    <w:rsid w:val="009014D5"/>
    <w:rsid w:val="00946889"/>
    <w:rsid w:val="0095410A"/>
    <w:rsid w:val="00965C14"/>
    <w:rsid w:val="009857A9"/>
    <w:rsid w:val="009878BD"/>
    <w:rsid w:val="00993699"/>
    <w:rsid w:val="00996D02"/>
    <w:rsid w:val="009B0421"/>
    <w:rsid w:val="009B1630"/>
    <w:rsid w:val="009C0EEE"/>
    <w:rsid w:val="009C44D3"/>
    <w:rsid w:val="009D269B"/>
    <w:rsid w:val="009E0F13"/>
    <w:rsid w:val="00A345EF"/>
    <w:rsid w:val="00A44D44"/>
    <w:rsid w:val="00AA0C9D"/>
    <w:rsid w:val="00AA2816"/>
    <w:rsid w:val="00B12B46"/>
    <w:rsid w:val="00B653E8"/>
    <w:rsid w:val="00B722CA"/>
    <w:rsid w:val="00B863B6"/>
    <w:rsid w:val="00BA1451"/>
    <w:rsid w:val="00C03D20"/>
    <w:rsid w:val="00C2034B"/>
    <w:rsid w:val="00C20AFE"/>
    <w:rsid w:val="00C262B1"/>
    <w:rsid w:val="00C356F2"/>
    <w:rsid w:val="00C76803"/>
    <w:rsid w:val="00CB40F2"/>
    <w:rsid w:val="00CE2F84"/>
    <w:rsid w:val="00D03B0A"/>
    <w:rsid w:val="00D17291"/>
    <w:rsid w:val="00D33DA8"/>
    <w:rsid w:val="00D924E0"/>
    <w:rsid w:val="00DA7EFE"/>
    <w:rsid w:val="00DB37CF"/>
    <w:rsid w:val="00DC185D"/>
    <w:rsid w:val="00DD3B50"/>
    <w:rsid w:val="00E13342"/>
    <w:rsid w:val="00E60449"/>
    <w:rsid w:val="00EA4C8F"/>
    <w:rsid w:val="00ED3B02"/>
    <w:rsid w:val="00F006DC"/>
    <w:rsid w:val="00F7470D"/>
    <w:rsid w:val="00F87847"/>
    <w:rsid w:val="00FC5783"/>
    <w:rsid w:val="00FF0C8D"/>
    <w:rsid w:val="00FF5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7731"/>
  <w15:chartTrackingRefBased/>
  <w15:docId w15:val="{0AE1E84F-582C-491B-91A1-BC5F4A05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8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889"/>
    <w:rPr>
      <w:rFonts w:ascii="Segoe UI" w:hAnsi="Segoe UI" w:cs="Segoe UI"/>
      <w:sz w:val="18"/>
      <w:szCs w:val="18"/>
    </w:rPr>
  </w:style>
  <w:style w:type="character" w:styleId="CommentReference">
    <w:name w:val="annotation reference"/>
    <w:basedOn w:val="DefaultParagraphFont"/>
    <w:uiPriority w:val="99"/>
    <w:semiHidden/>
    <w:unhideWhenUsed/>
    <w:rsid w:val="00946889"/>
    <w:rPr>
      <w:sz w:val="16"/>
      <w:szCs w:val="16"/>
    </w:rPr>
  </w:style>
  <w:style w:type="paragraph" w:styleId="CommentText">
    <w:name w:val="annotation text"/>
    <w:basedOn w:val="Normal"/>
    <w:link w:val="CommentTextChar"/>
    <w:uiPriority w:val="99"/>
    <w:semiHidden/>
    <w:unhideWhenUsed/>
    <w:rsid w:val="00946889"/>
    <w:pPr>
      <w:spacing w:line="240" w:lineRule="auto"/>
    </w:pPr>
    <w:rPr>
      <w:sz w:val="20"/>
      <w:szCs w:val="20"/>
    </w:rPr>
  </w:style>
  <w:style w:type="character" w:customStyle="1" w:styleId="CommentTextChar">
    <w:name w:val="Comment Text Char"/>
    <w:basedOn w:val="DefaultParagraphFont"/>
    <w:link w:val="CommentText"/>
    <w:uiPriority w:val="99"/>
    <w:semiHidden/>
    <w:rsid w:val="00946889"/>
    <w:rPr>
      <w:sz w:val="20"/>
      <w:szCs w:val="20"/>
    </w:rPr>
  </w:style>
  <w:style w:type="paragraph" w:styleId="CommentSubject">
    <w:name w:val="annotation subject"/>
    <w:basedOn w:val="CommentText"/>
    <w:next w:val="CommentText"/>
    <w:link w:val="CommentSubjectChar"/>
    <w:uiPriority w:val="99"/>
    <w:semiHidden/>
    <w:unhideWhenUsed/>
    <w:rsid w:val="00946889"/>
    <w:rPr>
      <w:b/>
      <w:bCs/>
    </w:rPr>
  </w:style>
  <w:style w:type="character" w:customStyle="1" w:styleId="CommentSubjectChar">
    <w:name w:val="Comment Subject Char"/>
    <w:basedOn w:val="CommentTextChar"/>
    <w:link w:val="CommentSubject"/>
    <w:uiPriority w:val="99"/>
    <w:semiHidden/>
    <w:rsid w:val="009468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dc:creator>
  <cp:keywords/>
  <dc:description/>
  <cp:lastModifiedBy>K A</cp:lastModifiedBy>
  <cp:revision>1</cp:revision>
  <dcterms:created xsi:type="dcterms:W3CDTF">2022-07-26T19:00:00Z</dcterms:created>
  <dcterms:modified xsi:type="dcterms:W3CDTF">2022-07-26T19:07:00Z</dcterms:modified>
</cp:coreProperties>
</file>